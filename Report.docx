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AD" w:rsidRPr="00A81218" w:rsidDel="00FC08CC" w:rsidRDefault="006B5EAD" w:rsidP="00852025">
      <w:pPr>
        <w:jc w:val="both"/>
        <w:rPr>
          <w:del w:id="0" w:author="Muhammad Ahwar" w:date="2018-05-11T22:53:00Z"/>
          <w:sz w:val="24"/>
          <w:szCs w:val="24"/>
        </w:rPr>
      </w:pPr>
    </w:p>
    <w:p w:rsidR="00A81218" w:rsidRPr="00A81218" w:rsidDel="00FC08CC" w:rsidRDefault="00A81218">
      <w:pPr>
        <w:jc w:val="center"/>
        <w:rPr>
          <w:del w:id="1" w:author="Muhammad Ahwar" w:date="2018-05-11T22:53:00Z"/>
          <w:b/>
          <w:bCs/>
          <w:sz w:val="44"/>
          <w:szCs w:val="44"/>
        </w:rPr>
        <w:pPrChange w:id="2" w:author="Muhammad Ahwar" w:date="2018-02-02T17:16:00Z">
          <w:pPr>
            <w:jc w:val="both"/>
          </w:pPr>
        </w:pPrChange>
      </w:pPr>
      <w:del w:id="3" w:author="Muhammad Ahwar" w:date="2018-05-11T22:53:00Z">
        <w:r w:rsidRPr="00A81218" w:rsidDel="00FC08CC">
          <w:rPr>
            <w:b/>
            <w:bCs/>
            <w:sz w:val="44"/>
            <w:szCs w:val="44"/>
          </w:rPr>
          <w:delText>Rice Project Report</w:delText>
        </w:r>
      </w:del>
    </w:p>
    <w:p w:rsidR="00A81218" w:rsidRPr="00A81218" w:rsidDel="00FC08CC" w:rsidRDefault="00A81218" w:rsidP="00852025">
      <w:pPr>
        <w:jc w:val="both"/>
        <w:rPr>
          <w:del w:id="4" w:author="Muhammad Ahwar" w:date="2018-05-11T22:53:00Z"/>
          <w:sz w:val="36"/>
          <w:szCs w:val="36"/>
        </w:rPr>
      </w:pPr>
    </w:p>
    <w:p w:rsidR="00A81218" w:rsidRPr="00A81218" w:rsidDel="00FC08CC" w:rsidRDefault="00A81218" w:rsidP="00852025">
      <w:pPr>
        <w:jc w:val="both"/>
        <w:rPr>
          <w:del w:id="5" w:author="Muhammad Ahwar" w:date="2018-05-11T22:53:00Z"/>
          <w:b/>
          <w:bCs/>
          <w:sz w:val="48"/>
          <w:szCs w:val="48"/>
        </w:rPr>
      </w:pPr>
      <w:del w:id="6" w:author="Muhammad Ahwar" w:date="2018-05-11T22:53:00Z">
        <w:r w:rsidRPr="00A81218" w:rsidDel="00FC08CC">
          <w:rPr>
            <w:b/>
            <w:bCs/>
            <w:sz w:val="48"/>
            <w:szCs w:val="48"/>
          </w:rPr>
          <w:delText>Name:</w:delText>
        </w:r>
      </w:del>
    </w:p>
    <w:p w:rsidR="00A81218" w:rsidRPr="00A81218" w:rsidDel="00FC08CC" w:rsidRDefault="00A81218" w:rsidP="00852025">
      <w:pPr>
        <w:jc w:val="both"/>
        <w:rPr>
          <w:del w:id="7" w:author="Muhammad Ahwar" w:date="2018-05-11T22:53:00Z"/>
          <w:sz w:val="36"/>
          <w:szCs w:val="36"/>
        </w:rPr>
      </w:pPr>
      <w:del w:id="8" w:author="Muhammad Ahwar" w:date="2018-05-11T22:53:00Z"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  <w:delText>Muhammad Ahwar</w:delText>
        </w:r>
      </w:del>
    </w:p>
    <w:p w:rsidR="00A81218" w:rsidRPr="00A81218" w:rsidDel="00FC08CC" w:rsidRDefault="00A81218" w:rsidP="00852025">
      <w:pPr>
        <w:jc w:val="both"/>
        <w:rPr>
          <w:del w:id="9" w:author="Muhammad Ahwar" w:date="2018-05-11T22:53:00Z"/>
          <w:b/>
          <w:bCs/>
          <w:sz w:val="48"/>
          <w:szCs w:val="48"/>
        </w:rPr>
      </w:pPr>
      <w:del w:id="10" w:author="Muhammad Ahwar" w:date="2018-05-11T22:53:00Z">
        <w:r w:rsidRPr="00A81218" w:rsidDel="00FC08CC">
          <w:rPr>
            <w:b/>
            <w:bCs/>
            <w:sz w:val="48"/>
            <w:szCs w:val="48"/>
          </w:rPr>
          <w:delText>Section:</w:delText>
        </w:r>
      </w:del>
    </w:p>
    <w:p w:rsidR="00A81218" w:rsidRPr="00A81218" w:rsidDel="00FC08CC" w:rsidRDefault="00A81218" w:rsidP="00852025">
      <w:pPr>
        <w:jc w:val="both"/>
        <w:rPr>
          <w:del w:id="11" w:author="Muhammad Ahwar" w:date="2018-05-11T22:53:00Z"/>
          <w:sz w:val="36"/>
          <w:szCs w:val="36"/>
        </w:rPr>
      </w:pPr>
      <w:del w:id="12" w:author="Muhammad Ahwar" w:date="2018-05-11T22:53:00Z"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  <w:delText>C</w:delText>
        </w:r>
      </w:del>
    </w:p>
    <w:p w:rsidR="00A81218" w:rsidRPr="00A81218" w:rsidDel="00FC08CC" w:rsidRDefault="00A81218" w:rsidP="00852025">
      <w:pPr>
        <w:jc w:val="both"/>
        <w:rPr>
          <w:del w:id="13" w:author="Muhammad Ahwar" w:date="2018-05-11T22:53:00Z"/>
          <w:b/>
          <w:bCs/>
          <w:sz w:val="48"/>
          <w:szCs w:val="48"/>
        </w:rPr>
      </w:pPr>
      <w:del w:id="14" w:author="Muhammad Ahwar" w:date="2018-05-11T22:53:00Z">
        <w:r w:rsidRPr="00A81218" w:rsidDel="00FC08CC">
          <w:rPr>
            <w:b/>
            <w:bCs/>
            <w:sz w:val="48"/>
            <w:szCs w:val="48"/>
          </w:rPr>
          <w:delText>Reg. no.:</w:delText>
        </w:r>
      </w:del>
    </w:p>
    <w:p w:rsidR="00A81218" w:rsidRPr="00A81218" w:rsidDel="00FC08CC" w:rsidRDefault="00A81218" w:rsidP="00852025">
      <w:pPr>
        <w:jc w:val="both"/>
        <w:rPr>
          <w:del w:id="15" w:author="Muhammad Ahwar" w:date="2018-05-11T22:53:00Z"/>
          <w:sz w:val="36"/>
          <w:szCs w:val="36"/>
        </w:rPr>
      </w:pPr>
      <w:del w:id="16" w:author="Muhammad Ahwar" w:date="2018-05-11T22:53:00Z"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  <w:delText>L1F14BSCS0097</w:delText>
        </w:r>
      </w:del>
    </w:p>
    <w:p w:rsidR="00A81218" w:rsidRPr="00A81218" w:rsidDel="00FC08CC" w:rsidRDefault="00A81218" w:rsidP="00852025">
      <w:pPr>
        <w:jc w:val="both"/>
        <w:rPr>
          <w:del w:id="17" w:author="Muhammad Ahwar" w:date="2018-05-11T22:53:00Z"/>
          <w:b/>
          <w:bCs/>
          <w:sz w:val="48"/>
          <w:szCs w:val="48"/>
        </w:rPr>
      </w:pPr>
      <w:del w:id="18" w:author="Muhammad Ahwar" w:date="2018-05-11T22:53:00Z">
        <w:r w:rsidRPr="00A81218" w:rsidDel="00FC08CC">
          <w:rPr>
            <w:b/>
            <w:bCs/>
            <w:sz w:val="48"/>
            <w:szCs w:val="48"/>
          </w:rPr>
          <w:delText>Course:</w:delText>
        </w:r>
      </w:del>
    </w:p>
    <w:p w:rsidR="00A81218" w:rsidRPr="00A81218" w:rsidDel="00FC08CC" w:rsidRDefault="00A81218" w:rsidP="00852025">
      <w:pPr>
        <w:jc w:val="both"/>
        <w:rPr>
          <w:del w:id="19" w:author="Muhammad Ahwar" w:date="2018-05-11T22:53:00Z"/>
          <w:sz w:val="36"/>
          <w:szCs w:val="36"/>
        </w:rPr>
      </w:pPr>
      <w:del w:id="20" w:author="Muhammad Ahwar" w:date="2018-05-11T22:53:00Z"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</w:r>
        <w:r w:rsidRPr="00A81218" w:rsidDel="00FC08CC">
          <w:rPr>
            <w:sz w:val="36"/>
            <w:szCs w:val="36"/>
          </w:rPr>
          <w:tab/>
          <w:delText>IIP</w:delText>
        </w:r>
      </w:del>
    </w:p>
    <w:p w:rsidR="009B3C06" w:rsidRPr="00A81218" w:rsidDel="00FC08CC" w:rsidRDefault="009B3C06" w:rsidP="00852025">
      <w:pPr>
        <w:jc w:val="both"/>
        <w:rPr>
          <w:del w:id="21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2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3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4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5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6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7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8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29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30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31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32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33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34" w:author="Muhammad Ahwar" w:date="2018-05-11T22:53:00Z"/>
          <w:sz w:val="24"/>
          <w:szCs w:val="24"/>
        </w:rPr>
      </w:pPr>
    </w:p>
    <w:p w:rsidR="00A81218" w:rsidRPr="00A81218" w:rsidDel="00FC08CC" w:rsidRDefault="00A81218" w:rsidP="00852025">
      <w:pPr>
        <w:jc w:val="both"/>
        <w:rPr>
          <w:del w:id="35" w:author="Muhammad Ahwar" w:date="2018-05-11T22:53:00Z"/>
          <w:sz w:val="24"/>
          <w:szCs w:val="24"/>
        </w:rPr>
      </w:pPr>
    </w:p>
    <w:p w:rsidR="009B3C06" w:rsidRPr="00852025" w:rsidRDefault="00090C06" w:rsidP="00852025">
      <w:pPr>
        <w:jc w:val="both"/>
        <w:rPr>
          <w:b/>
          <w:bCs/>
          <w:sz w:val="48"/>
          <w:szCs w:val="48"/>
        </w:rPr>
      </w:pPr>
      <w:bookmarkStart w:id="36" w:name="_GoBack"/>
      <w:bookmarkEnd w:id="36"/>
      <w:r w:rsidRPr="00A81218">
        <w:rPr>
          <w:b/>
          <w:bCs/>
          <w:sz w:val="44"/>
          <w:szCs w:val="44"/>
        </w:rPr>
        <w:t>Abstract</w:t>
      </w:r>
    </w:p>
    <w:p w:rsidR="00090C06" w:rsidRPr="00A81218" w:rsidRDefault="00A81218" w:rsidP="00852025">
      <w:pPr>
        <w:jc w:val="both"/>
        <w:rPr>
          <w:sz w:val="24"/>
          <w:szCs w:val="24"/>
        </w:rPr>
      </w:pPr>
      <w:r w:rsidRPr="00852025">
        <w:rPr>
          <w:sz w:val="24"/>
          <w:szCs w:val="24"/>
        </w:rPr>
        <w:t>We are making a software, which determine the length, width and quality of a rice grain. This software is for the seed to classify as “good/certified “or “bad”. It must be able to pass a grain certification standard that determines whether the grain is true to varietal type.</w:t>
      </w:r>
      <w:r w:rsidR="00096326" w:rsidRPr="00A81218">
        <w:rPr>
          <w:sz w:val="24"/>
          <w:szCs w:val="24"/>
        </w:rPr>
        <w:t xml:space="preserve"> </w:t>
      </w:r>
      <w:r w:rsidR="009157B3" w:rsidRPr="00A81218">
        <w:rPr>
          <w:sz w:val="24"/>
          <w:szCs w:val="24"/>
        </w:rPr>
        <w:t xml:space="preserve">Dataset </w:t>
      </w:r>
      <w:r w:rsidR="00852025">
        <w:rPr>
          <w:sz w:val="24"/>
          <w:szCs w:val="24"/>
        </w:rPr>
        <w:t xml:space="preserve">of rice is </w:t>
      </w:r>
      <w:r w:rsidR="009157B3" w:rsidRPr="00A81218">
        <w:rPr>
          <w:sz w:val="24"/>
          <w:szCs w:val="24"/>
        </w:rPr>
        <w:t>collected and different image processing functions are applied to extract information from each rice grain in every image. T</w:t>
      </w:r>
      <w:r w:rsidR="00096326" w:rsidRPr="00A81218">
        <w:rPr>
          <w:sz w:val="24"/>
          <w:szCs w:val="24"/>
        </w:rPr>
        <w:t xml:space="preserve">he </w:t>
      </w:r>
      <w:r w:rsidR="00D06161" w:rsidRPr="00A81218">
        <w:rPr>
          <w:sz w:val="24"/>
          <w:szCs w:val="24"/>
        </w:rPr>
        <w:t>user get the</w:t>
      </w:r>
      <w:r w:rsidR="00852025">
        <w:rPr>
          <w:sz w:val="24"/>
          <w:szCs w:val="24"/>
        </w:rPr>
        <w:t xml:space="preserve"> rice quality and age in result and verify from original standards.</w:t>
      </w:r>
    </w:p>
    <w:p w:rsidR="00262AA5" w:rsidRDefault="00262AA5" w:rsidP="00852025">
      <w:pPr>
        <w:jc w:val="both"/>
        <w:rPr>
          <w:b/>
          <w:bCs/>
          <w:sz w:val="36"/>
          <w:szCs w:val="36"/>
        </w:rPr>
      </w:pPr>
      <w:r w:rsidRPr="00A81218">
        <w:rPr>
          <w:b/>
          <w:bCs/>
          <w:sz w:val="36"/>
          <w:szCs w:val="36"/>
        </w:rPr>
        <w:t>Introduction</w:t>
      </w:r>
    </w:p>
    <w:p w:rsidR="00B72424" w:rsidRPr="00852025" w:rsidRDefault="00852025" w:rsidP="00852025">
      <w:pPr>
        <w:jc w:val="both"/>
        <w:rPr>
          <w:sz w:val="28"/>
          <w:szCs w:val="28"/>
        </w:rPr>
      </w:pPr>
      <w:r w:rsidRPr="00852025">
        <w:rPr>
          <w:sz w:val="24"/>
          <w:szCs w:val="24"/>
        </w:rPr>
        <w:t>We are making a software, which determine the length, width and quality of a rice grain. This software is for the seed to classify as “good/certified “or “bad”. It must be able to pass a grain certification standard that determines whether the grain is true to varietal type.</w:t>
      </w:r>
      <w:r>
        <w:rPr>
          <w:b/>
          <w:bCs/>
          <w:sz w:val="36"/>
          <w:szCs w:val="36"/>
        </w:rPr>
        <w:t xml:space="preserve"> </w:t>
      </w:r>
      <w:r w:rsidRPr="00852025">
        <w:rPr>
          <w:sz w:val="24"/>
          <w:szCs w:val="24"/>
        </w:rPr>
        <w:t xml:space="preserve">This system will differentiate the grain from the image, straighten them up one by one, and then give length, width, maximum intensity, minimum intensity value of that grain and </w:t>
      </w:r>
      <w:r w:rsidR="00EA7992">
        <w:rPr>
          <w:sz w:val="24"/>
          <w:szCs w:val="24"/>
        </w:rPr>
        <w:t>check that the grain standard. Then we store that info in a specific place.</w:t>
      </w:r>
    </w:p>
    <w:p w:rsidR="00262AA5" w:rsidRPr="00B83A86" w:rsidRDefault="00262AA5" w:rsidP="00852025">
      <w:pPr>
        <w:jc w:val="both"/>
        <w:rPr>
          <w:b/>
          <w:bCs/>
          <w:sz w:val="36"/>
          <w:szCs w:val="36"/>
          <w:rPrChange w:id="37" w:author="Muhammad Ahwar" w:date="2018-02-02T17:16:00Z">
            <w:rPr>
              <w:b/>
              <w:bCs/>
              <w:sz w:val="32"/>
              <w:szCs w:val="32"/>
            </w:rPr>
          </w:rPrChange>
        </w:rPr>
      </w:pPr>
      <w:r w:rsidRPr="00B83A86">
        <w:rPr>
          <w:b/>
          <w:bCs/>
          <w:sz w:val="36"/>
          <w:szCs w:val="36"/>
          <w:rPrChange w:id="38" w:author="Muhammad Ahwar" w:date="2018-02-02T17:16:00Z">
            <w:rPr>
              <w:b/>
              <w:bCs/>
              <w:sz w:val="32"/>
              <w:szCs w:val="32"/>
            </w:rPr>
          </w:rPrChange>
        </w:rPr>
        <w:t>Methodology</w:t>
      </w:r>
    </w:p>
    <w:p w:rsidR="00262AA5" w:rsidRPr="00EA7992" w:rsidRDefault="00262AA5" w:rsidP="00852025">
      <w:pPr>
        <w:jc w:val="both"/>
        <w:rPr>
          <w:b/>
          <w:bCs/>
          <w:sz w:val="32"/>
          <w:szCs w:val="32"/>
        </w:rPr>
      </w:pPr>
      <w:r w:rsidRPr="00EA7992">
        <w:rPr>
          <w:b/>
          <w:bCs/>
          <w:sz w:val="32"/>
          <w:szCs w:val="32"/>
        </w:rPr>
        <w:t>Acquisition</w:t>
      </w:r>
    </w:p>
    <w:p w:rsidR="00CB5D43" w:rsidRPr="00A81218" w:rsidRDefault="00CB5D43" w:rsidP="00852025">
      <w:pPr>
        <w:jc w:val="both"/>
        <w:rPr>
          <w:sz w:val="24"/>
          <w:szCs w:val="24"/>
        </w:rPr>
      </w:pPr>
      <w:r w:rsidRPr="00A81218">
        <w:rPr>
          <w:sz w:val="24"/>
          <w:szCs w:val="24"/>
        </w:rPr>
        <w:tab/>
      </w:r>
      <w:r w:rsidR="000C21D5" w:rsidRPr="00A81218">
        <w:rPr>
          <w:sz w:val="24"/>
          <w:szCs w:val="24"/>
        </w:rPr>
        <w:t xml:space="preserve">Images were acquired by setting a black piece of cloth at bottom of a </w:t>
      </w:r>
      <w:proofErr w:type="gramStart"/>
      <w:r w:rsidR="000C21D5" w:rsidRPr="00A81218">
        <w:rPr>
          <w:sz w:val="24"/>
          <w:szCs w:val="24"/>
        </w:rPr>
        <w:t>shoe box</w:t>
      </w:r>
      <w:proofErr w:type="gramEnd"/>
      <w:r w:rsidR="000C21D5" w:rsidRPr="00A81218">
        <w:rPr>
          <w:sz w:val="24"/>
          <w:szCs w:val="24"/>
        </w:rPr>
        <w:t xml:space="preserve"> .On cloth piece a 5 rupee coin and cap of Coca Cola bottle and few rice were placed</w:t>
      </w:r>
      <w:r w:rsidR="007C4E46" w:rsidRPr="00A81218">
        <w:rPr>
          <w:sz w:val="24"/>
          <w:szCs w:val="24"/>
        </w:rPr>
        <w:t xml:space="preserve"> randomly</w:t>
      </w:r>
      <w:r w:rsidR="000C21D5" w:rsidRPr="00A81218">
        <w:rPr>
          <w:sz w:val="24"/>
          <w:szCs w:val="24"/>
        </w:rPr>
        <w:t xml:space="preserve">. The box was closed and through a small whole on top of the </w:t>
      </w:r>
      <w:proofErr w:type="gramStart"/>
      <w:r w:rsidR="000C21D5" w:rsidRPr="00A81218">
        <w:rPr>
          <w:sz w:val="24"/>
          <w:szCs w:val="24"/>
        </w:rPr>
        <w:t>box</w:t>
      </w:r>
      <w:proofErr w:type="gramEnd"/>
      <w:r w:rsidR="000C21D5" w:rsidRPr="00A81218">
        <w:rPr>
          <w:sz w:val="24"/>
          <w:szCs w:val="24"/>
        </w:rPr>
        <w:t xml:space="preserve"> pictures were captured. Almost 70-75 pictures </w:t>
      </w:r>
      <w:proofErr w:type="gramStart"/>
      <w:r w:rsidR="000C21D5" w:rsidRPr="00A81218">
        <w:rPr>
          <w:sz w:val="24"/>
          <w:szCs w:val="24"/>
        </w:rPr>
        <w:t>were captured</w:t>
      </w:r>
      <w:proofErr w:type="gramEnd"/>
      <w:r w:rsidR="000C21D5" w:rsidRPr="00A81218">
        <w:rPr>
          <w:sz w:val="24"/>
          <w:szCs w:val="24"/>
        </w:rPr>
        <w:t xml:space="preserve"> with same method but coin and bottle cap positions remained the same.</w:t>
      </w:r>
    </w:p>
    <w:p w:rsidR="00262AA5" w:rsidRPr="00EA7992" w:rsidRDefault="00262AA5" w:rsidP="00852025">
      <w:pPr>
        <w:jc w:val="both"/>
        <w:rPr>
          <w:b/>
          <w:bCs/>
          <w:sz w:val="32"/>
          <w:szCs w:val="32"/>
        </w:rPr>
      </w:pPr>
      <w:r w:rsidRPr="00EA7992">
        <w:rPr>
          <w:b/>
          <w:bCs/>
          <w:sz w:val="32"/>
          <w:szCs w:val="32"/>
        </w:rPr>
        <w:t>Processing</w:t>
      </w:r>
    </w:p>
    <w:p w:rsidR="00B41D2C" w:rsidRPr="00A81218" w:rsidRDefault="00B41D2C" w:rsidP="00B41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gramStart"/>
      <w:r>
        <w:rPr>
          <w:sz w:val="24"/>
          <w:szCs w:val="24"/>
        </w:rPr>
        <w:t xml:space="preserve">image </w:t>
      </w:r>
      <w:r w:rsidRPr="00A81218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read .then </w:t>
      </w:r>
      <w:r w:rsidRPr="00A81218">
        <w:rPr>
          <w:sz w:val="24"/>
          <w:szCs w:val="24"/>
        </w:rPr>
        <w:t xml:space="preserve">apply </w:t>
      </w:r>
      <w:proofErr w:type="spellStart"/>
      <w:r w:rsidRPr="00A81218">
        <w:rPr>
          <w:sz w:val="24"/>
          <w:szCs w:val="24"/>
        </w:rPr>
        <w:t>thresholding</w:t>
      </w:r>
      <w:proofErr w:type="spellEnd"/>
      <w:r w:rsidRPr="00A81218">
        <w:rPr>
          <w:sz w:val="24"/>
          <w:szCs w:val="24"/>
        </w:rPr>
        <w:t xml:space="preserve"> on image. Then the program will find label and </w:t>
      </w: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regionprops</w:t>
      </w:r>
      <w:proofErr w:type="spellEnd"/>
      <w:r>
        <w:rPr>
          <w:sz w:val="24"/>
          <w:szCs w:val="24"/>
        </w:rPr>
        <w:t xml:space="preserve"> on that image to properties. </w:t>
      </w:r>
      <w:r w:rsidRPr="00A81218">
        <w:rPr>
          <w:sz w:val="24"/>
          <w:szCs w:val="24"/>
        </w:rPr>
        <w:t xml:space="preserve"> After that each rice grain will be detected by using eccentricity and area</w:t>
      </w:r>
      <w:r>
        <w:rPr>
          <w:sz w:val="24"/>
          <w:szCs w:val="24"/>
        </w:rPr>
        <w:t>, we apply then bounding box and plot that box by using making line between x and y axis</w:t>
      </w:r>
      <w:r w:rsidRPr="00A81218">
        <w:rPr>
          <w:sz w:val="24"/>
          <w:szCs w:val="24"/>
        </w:rPr>
        <w:t xml:space="preserve">. Now bounding box is applied on each rice grain according to its area. Each bounding box </w:t>
      </w:r>
      <w:proofErr w:type="gramStart"/>
      <w:r w:rsidRPr="00A81218">
        <w:rPr>
          <w:sz w:val="24"/>
          <w:szCs w:val="24"/>
        </w:rPr>
        <w:t>is cropped</w:t>
      </w:r>
      <w:proofErr w:type="gramEnd"/>
      <w:r w:rsidRPr="00A81218">
        <w:rPr>
          <w:sz w:val="24"/>
          <w:szCs w:val="24"/>
        </w:rPr>
        <w:t xml:space="preserve"> to get separate image of each rice</w:t>
      </w:r>
      <w:r>
        <w:rPr>
          <w:sz w:val="24"/>
          <w:szCs w:val="24"/>
        </w:rPr>
        <w:t xml:space="preserve">. Then we get angle of that grain by x and </w:t>
      </w:r>
      <w:proofErr w:type="gramStart"/>
      <w:r>
        <w:rPr>
          <w:sz w:val="24"/>
          <w:szCs w:val="24"/>
        </w:rPr>
        <w:t>y axis</w:t>
      </w:r>
      <w:proofErr w:type="gramEnd"/>
      <w:r>
        <w:rPr>
          <w:sz w:val="24"/>
          <w:szCs w:val="24"/>
        </w:rPr>
        <w:t xml:space="preserve">, </w:t>
      </w:r>
      <w:r w:rsidRPr="00A81218">
        <w:rPr>
          <w:sz w:val="24"/>
          <w:szCs w:val="24"/>
        </w:rPr>
        <w:t xml:space="preserve">convert the angle into degrees </w:t>
      </w:r>
      <w:r>
        <w:rPr>
          <w:sz w:val="24"/>
          <w:szCs w:val="24"/>
        </w:rPr>
        <w:t xml:space="preserve">the image angle will be 0, then add 90 to it to rotate image to 90 degree. Then apply </w:t>
      </w:r>
      <w:r w:rsidRPr="00A81218"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that </w:t>
      </w:r>
      <w:r w:rsidRPr="00A81218">
        <w:rPr>
          <w:sz w:val="24"/>
          <w:szCs w:val="24"/>
        </w:rPr>
        <w:t>will produce length, width, minimum intensity, maximum intensity and me</w:t>
      </w:r>
      <w:r>
        <w:rPr>
          <w:sz w:val="24"/>
          <w:szCs w:val="24"/>
        </w:rPr>
        <w:t xml:space="preserve">an intensity value of final cropped </w:t>
      </w:r>
      <w:proofErr w:type="gramStart"/>
      <w:r>
        <w:rPr>
          <w:sz w:val="24"/>
          <w:szCs w:val="24"/>
        </w:rPr>
        <w:t>90 degree</w:t>
      </w:r>
      <w:proofErr w:type="gramEnd"/>
      <w:r>
        <w:rPr>
          <w:sz w:val="24"/>
          <w:szCs w:val="24"/>
        </w:rPr>
        <w:t xml:space="preserve"> image.</w:t>
      </w:r>
      <w:r w:rsidRPr="00A81218">
        <w:rPr>
          <w:sz w:val="24"/>
          <w:szCs w:val="24"/>
        </w:rPr>
        <w:t xml:space="preserve"> </w:t>
      </w:r>
      <w:r>
        <w:rPr>
          <w:sz w:val="24"/>
          <w:szCs w:val="24"/>
        </w:rPr>
        <w:t>These info will store to an excel file.</w:t>
      </w:r>
    </w:p>
    <w:p w:rsidR="005E4477" w:rsidRPr="00A81218" w:rsidRDefault="00B41D2C" w:rsidP="00852025">
      <w:pPr>
        <w:jc w:val="both"/>
        <w:rPr>
          <w:sz w:val="24"/>
          <w:szCs w:val="24"/>
        </w:rPr>
      </w:pPr>
      <w:r w:rsidRPr="00B83A86">
        <w:rPr>
          <w:b/>
          <w:bCs/>
          <w:sz w:val="24"/>
          <w:szCs w:val="24"/>
        </w:rPr>
        <w:t>Libraries</w:t>
      </w:r>
      <w:r>
        <w:rPr>
          <w:sz w:val="24"/>
          <w:szCs w:val="24"/>
        </w:rPr>
        <w:t xml:space="preserve"> use for this project.</w:t>
      </w:r>
    </w:p>
    <w:p w:rsidR="0034796A" w:rsidRPr="00B83A86" w:rsidRDefault="00B41D2C" w:rsidP="00B83A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B83A86">
        <w:rPr>
          <w:sz w:val="24"/>
          <w:szCs w:val="24"/>
        </w:rPr>
        <w:t>XLSWriter</w:t>
      </w:r>
      <w:proofErr w:type="spellEnd"/>
      <w:r w:rsidRPr="00B83A86">
        <w:rPr>
          <w:sz w:val="24"/>
          <w:szCs w:val="24"/>
        </w:rPr>
        <w:t xml:space="preserve"> for manipulation in a </w:t>
      </w:r>
      <w:r w:rsidR="004043C8" w:rsidRPr="00B83A86">
        <w:rPr>
          <w:sz w:val="24"/>
          <w:szCs w:val="24"/>
        </w:rPr>
        <w:t>excel file</w:t>
      </w:r>
      <w:r w:rsidRPr="00B83A86">
        <w:rPr>
          <w:sz w:val="24"/>
          <w:szCs w:val="24"/>
        </w:rPr>
        <w:t>.</w:t>
      </w:r>
    </w:p>
    <w:p w:rsidR="008C2E53" w:rsidRDefault="00B41D2C" w:rsidP="00B83A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83A86">
        <w:rPr>
          <w:sz w:val="24"/>
          <w:szCs w:val="24"/>
        </w:rPr>
        <w:t xml:space="preserve">Math </w:t>
      </w:r>
      <w:r w:rsidR="008C2E53" w:rsidRPr="00B83A86">
        <w:rPr>
          <w:sz w:val="24"/>
          <w:szCs w:val="24"/>
        </w:rPr>
        <w:t>To convert orientatio</w:t>
      </w:r>
      <w:r w:rsidRPr="00B83A86">
        <w:rPr>
          <w:sz w:val="24"/>
          <w:szCs w:val="24"/>
        </w:rPr>
        <w:t>n value from radians to degrees</w:t>
      </w:r>
    </w:p>
    <w:p w:rsidR="00B83A86" w:rsidRPr="00B83A86" w:rsidRDefault="00B83A86" w:rsidP="00B83A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B83A86">
        <w:rPr>
          <w:sz w:val="24"/>
          <w:szCs w:val="24"/>
        </w:rPr>
        <w:t>Skimage.Transform</w:t>
      </w:r>
      <w:proofErr w:type="spellEnd"/>
      <w:r w:rsidRPr="00B83A86">
        <w:rPr>
          <w:sz w:val="24"/>
          <w:szCs w:val="24"/>
        </w:rPr>
        <w:t xml:space="preserve">  To rotate pictures</w:t>
      </w:r>
    </w:p>
    <w:p w:rsidR="005E4477" w:rsidRPr="00B83A86" w:rsidRDefault="00B41D2C" w:rsidP="00B83A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83A86">
        <w:rPr>
          <w:sz w:val="24"/>
          <w:szCs w:val="24"/>
        </w:rPr>
        <w:t xml:space="preserve">Glob </w:t>
      </w:r>
      <w:r w:rsidR="00940C82" w:rsidRPr="00B83A86">
        <w:rPr>
          <w:sz w:val="24"/>
          <w:szCs w:val="24"/>
        </w:rPr>
        <w:t>To  read image</w:t>
      </w:r>
      <w:r w:rsidRPr="00B83A86">
        <w:rPr>
          <w:sz w:val="24"/>
          <w:szCs w:val="24"/>
        </w:rPr>
        <w:t xml:space="preserve"> files </w:t>
      </w:r>
      <w:r w:rsidR="00940C82" w:rsidRPr="00B83A86">
        <w:rPr>
          <w:sz w:val="24"/>
          <w:szCs w:val="24"/>
        </w:rPr>
        <w:t xml:space="preserve">one </w:t>
      </w:r>
      <w:r w:rsidRPr="00B83A86">
        <w:rPr>
          <w:sz w:val="24"/>
          <w:szCs w:val="24"/>
        </w:rPr>
        <w:t xml:space="preserve">by one </w:t>
      </w:r>
      <w:r w:rsidR="00B83A86" w:rsidRPr="00B83A86">
        <w:rPr>
          <w:sz w:val="24"/>
          <w:szCs w:val="24"/>
        </w:rPr>
        <w:t>up to</w:t>
      </w:r>
      <w:r w:rsidRPr="00B83A86">
        <w:rPr>
          <w:sz w:val="24"/>
          <w:szCs w:val="24"/>
        </w:rPr>
        <w:t xml:space="preserve"> end of file</w:t>
      </w:r>
    </w:p>
    <w:p w:rsidR="00B83A86" w:rsidRPr="00B83A86" w:rsidRDefault="00B83A86" w:rsidP="00B83A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B83A86">
        <w:rPr>
          <w:sz w:val="24"/>
          <w:szCs w:val="24"/>
        </w:rPr>
        <w:t>Matplotlib</w:t>
      </w:r>
      <w:proofErr w:type="spellEnd"/>
      <w:r w:rsidRPr="00B83A86">
        <w:rPr>
          <w:sz w:val="24"/>
          <w:szCs w:val="24"/>
        </w:rPr>
        <w:t xml:space="preserve"> To show and plot images.</w:t>
      </w:r>
    </w:p>
    <w:p w:rsidR="005E4477" w:rsidRPr="00B83A86" w:rsidRDefault="00B83A86" w:rsidP="00B83A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83A86">
        <w:rPr>
          <w:sz w:val="24"/>
          <w:szCs w:val="24"/>
        </w:rPr>
        <w:lastRenderedPageBreak/>
        <w:t xml:space="preserve">Region Props </w:t>
      </w:r>
      <w:r w:rsidR="005E4477" w:rsidRPr="00B83A86">
        <w:rPr>
          <w:sz w:val="24"/>
          <w:szCs w:val="24"/>
        </w:rPr>
        <w:t xml:space="preserve">To find </w:t>
      </w:r>
      <w:r w:rsidRPr="00B83A86">
        <w:rPr>
          <w:sz w:val="24"/>
          <w:szCs w:val="24"/>
        </w:rPr>
        <w:t>(</w:t>
      </w:r>
      <w:r w:rsidR="005E4477" w:rsidRPr="00B83A86">
        <w:rPr>
          <w:sz w:val="24"/>
          <w:szCs w:val="24"/>
        </w:rPr>
        <w:t xml:space="preserve">angle of orientation, intensity of image, </w:t>
      </w:r>
      <w:r w:rsidR="004043C8" w:rsidRPr="00B83A86">
        <w:rPr>
          <w:sz w:val="24"/>
          <w:szCs w:val="24"/>
        </w:rPr>
        <w:t>area ,</w:t>
      </w:r>
      <w:r w:rsidR="005E4477" w:rsidRPr="00B83A86">
        <w:rPr>
          <w:sz w:val="24"/>
          <w:szCs w:val="24"/>
        </w:rPr>
        <w:t xml:space="preserve"> </w:t>
      </w:r>
      <w:r w:rsidR="005E4477" w:rsidRPr="00B83A86">
        <w:rPr>
          <w:sz w:val="24"/>
          <w:szCs w:val="24"/>
        </w:rPr>
        <w:tab/>
      </w:r>
      <w:r w:rsidR="005E4477" w:rsidRPr="00B83A86">
        <w:rPr>
          <w:sz w:val="24"/>
          <w:szCs w:val="24"/>
        </w:rPr>
        <w:tab/>
      </w:r>
      <w:r w:rsidR="005E4477" w:rsidRPr="00B83A86">
        <w:rPr>
          <w:sz w:val="24"/>
          <w:szCs w:val="24"/>
        </w:rPr>
        <w:tab/>
      </w:r>
      <w:r w:rsidR="004043C8" w:rsidRPr="00B83A86">
        <w:rPr>
          <w:sz w:val="24"/>
          <w:szCs w:val="24"/>
        </w:rPr>
        <w:tab/>
      </w:r>
      <w:r w:rsidR="00B41D2C" w:rsidRPr="00B83A86">
        <w:rPr>
          <w:sz w:val="24"/>
          <w:szCs w:val="24"/>
        </w:rPr>
        <w:t>eccentricity and bounding box</w:t>
      </w:r>
      <w:r w:rsidRPr="00B83A86">
        <w:rPr>
          <w:sz w:val="24"/>
          <w:szCs w:val="24"/>
        </w:rPr>
        <w:t>)</w:t>
      </w:r>
    </w:p>
    <w:p w:rsidR="004043C8" w:rsidRPr="00A81218" w:rsidRDefault="004043C8" w:rsidP="00852025">
      <w:pPr>
        <w:jc w:val="both"/>
        <w:rPr>
          <w:sz w:val="24"/>
          <w:szCs w:val="24"/>
        </w:rPr>
      </w:pPr>
    </w:p>
    <w:p w:rsidR="003943D3" w:rsidRPr="00A81218" w:rsidRDefault="003943D3" w:rsidP="00852025">
      <w:pPr>
        <w:jc w:val="both"/>
        <w:rPr>
          <w:sz w:val="24"/>
          <w:szCs w:val="24"/>
        </w:rPr>
      </w:pPr>
    </w:p>
    <w:p w:rsidR="003943D3" w:rsidRPr="00A81218" w:rsidRDefault="003943D3" w:rsidP="00852025">
      <w:pPr>
        <w:jc w:val="both"/>
        <w:rPr>
          <w:sz w:val="24"/>
          <w:szCs w:val="24"/>
        </w:rPr>
      </w:pPr>
    </w:p>
    <w:p w:rsidR="0066570E" w:rsidRPr="00EA7992" w:rsidRDefault="00262AA5" w:rsidP="00852025">
      <w:pPr>
        <w:jc w:val="both"/>
        <w:rPr>
          <w:b/>
          <w:bCs/>
          <w:sz w:val="32"/>
          <w:szCs w:val="32"/>
        </w:rPr>
      </w:pPr>
      <w:r w:rsidRPr="00EA7992">
        <w:rPr>
          <w:b/>
          <w:bCs/>
          <w:sz w:val="32"/>
          <w:szCs w:val="32"/>
        </w:rPr>
        <w:t>Results</w:t>
      </w:r>
    </w:p>
    <w:p w:rsidR="00262AA5" w:rsidRPr="00A81218" w:rsidRDefault="00B41D2C" w:rsidP="00B41D2C">
      <w:pPr>
        <w:jc w:val="both"/>
        <w:rPr>
          <w:sz w:val="24"/>
          <w:szCs w:val="24"/>
        </w:rPr>
      </w:pPr>
      <w:r>
        <w:rPr>
          <w:sz w:val="24"/>
          <w:szCs w:val="24"/>
        </w:rPr>
        <w:t>Result will be the length, width, and their min, max and mean intensity and will store</w:t>
      </w:r>
      <w:r w:rsidR="0066570E" w:rsidRPr="00A81218">
        <w:rPr>
          <w:sz w:val="24"/>
          <w:szCs w:val="24"/>
        </w:rPr>
        <w:t xml:space="preserve"> in excel file.</w:t>
      </w:r>
      <w:r w:rsidR="00C874AF" w:rsidRPr="00A81218">
        <w:rPr>
          <w:sz w:val="24"/>
          <w:szCs w:val="24"/>
        </w:rPr>
        <w:t xml:space="preserve"> Other image is one the image of a rice grain stored in another folder.</w:t>
      </w:r>
      <w:r w:rsidR="00335BEF" w:rsidRPr="00A81218">
        <w:rPr>
          <w:sz w:val="24"/>
          <w:szCs w:val="24"/>
        </w:rPr>
        <w:t xml:space="preserve"> This image is the </w:t>
      </w:r>
      <w:proofErr w:type="gramStart"/>
      <w:r w:rsidR="00335BEF" w:rsidRPr="00A81218">
        <w:rPr>
          <w:sz w:val="24"/>
          <w:szCs w:val="24"/>
        </w:rPr>
        <w:t>one which</w:t>
      </w:r>
      <w:proofErr w:type="gramEnd"/>
      <w:r w:rsidR="00335BEF" w:rsidRPr="00A81218">
        <w:rPr>
          <w:sz w:val="24"/>
          <w:szCs w:val="24"/>
        </w:rPr>
        <w:t xml:space="preserve"> was rotated to 90 degree.</w:t>
      </w:r>
    </w:p>
    <w:p w:rsidR="00096326" w:rsidRPr="00A81218" w:rsidRDefault="00096326" w:rsidP="00852025">
      <w:pPr>
        <w:jc w:val="both"/>
        <w:rPr>
          <w:sz w:val="24"/>
          <w:szCs w:val="24"/>
        </w:rPr>
      </w:pPr>
    </w:p>
    <w:p w:rsidR="00262AA5" w:rsidRPr="00EA7992" w:rsidRDefault="00090C06" w:rsidP="00852025">
      <w:pPr>
        <w:jc w:val="both"/>
        <w:rPr>
          <w:b/>
          <w:bCs/>
          <w:sz w:val="40"/>
          <w:szCs w:val="40"/>
        </w:rPr>
      </w:pPr>
      <w:r w:rsidRPr="00EA7992">
        <w:rPr>
          <w:b/>
          <w:bCs/>
          <w:sz w:val="40"/>
          <w:szCs w:val="40"/>
        </w:rPr>
        <w:t>References</w:t>
      </w:r>
    </w:p>
    <w:p w:rsidR="00EA7992" w:rsidRDefault="00EA7992" w:rsidP="00852025">
      <w:pPr>
        <w:jc w:val="both"/>
        <w:rPr>
          <w:sz w:val="24"/>
          <w:szCs w:val="24"/>
        </w:rPr>
      </w:pPr>
      <w:r w:rsidRPr="00EA7992">
        <w:rPr>
          <w:sz w:val="24"/>
          <w:szCs w:val="24"/>
        </w:rPr>
        <w:t>http://scikit-image.org/docs/0.12.x/auto_examples/segmentation/plot_threshold_adaptive.html</w:t>
      </w:r>
    </w:p>
    <w:p w:rsidR="00EA7992" w:rsidRDefault="00EA7992" w:rsidP="00852025">
      <w:pPr>
        <w:jc w:val="both"/>
        <w:rPr>
          <w:sz w:val="24"/>
          <w:szCs w:val="24"/>
        </w:rPr>
      </w:pPr>
      <w:r w:rsidRPr="00EA7992">
        <w:rPr>
          <w:sz w:val="24"/>
          <w:szCs w:val="24"/>
        </w:rPr>
        <w:t>http://scikit-image.org/docs/dev/api/skimage.measure.html</w:t>
      </w:r>
    </w:p>
    <w:p w:rsidR="00262AA5" w:rsidRDefault="00FC08CC" w:rsidP="00EA7992">
      <w:pPr>
        <w:jc w:val="both"/>
        <w:rPr>
          <w:sz w:val="24"/>
          <w:szCs w:val="24"/>
        </w:rPr>
      </w:pPr>
      <w:hyperlink r:id="rId5" w:anchor="ex-demo" w:history="1">
        <w:r w:rsidR="00EA7992" w:rsidRPr="00646AA5">
          <w:rPr>
            <w:rStyle w:val="Hyperlink"/>
            <w:sz w:val="24"/>
            <w:szCs w:val="24"/>
          </w:rPr>
          <w:t>http://xlsxwriter.readthedocs.io/example_demo.html#ex-demo</w:t>
        </w:r>
      </w:hyperlink>
    </w:p>
    <w:p w:rsidR="00502B1A" w:rsidRPr="00A81218" w:rsidRDefault="00EA7992" w:rsidP="00EA7992">
      <w:pPr>
        <w:jc w:val="both"/>
        <w:rPr>
          <w:sz w:val="24"/>
          <w:szCs w:val="24"/>
        </w:rPr>
      </w:pPr>
      <w:r w:rsidRPr="00EA7992">
        <w:rPr>
          <w:sz w:val="24"/>
          <w:szCs w:val="24"/>
        </w:rPr>
        <w:t>https://stackoverflow.com/questions/31735499/calculate-angle-clockwise-between-two-points</w:t>
      </w:r>
      <w:r w:rsidRPr="00A81218">
        <w:rPr>
          <w:sz w:val="24"/>
          <w:szCs w:val="24"/>
        </w:rPr>
        <w:t xml:space="preserve"> </w:t>
      </w:r>
    </w:p>
    <w:p w:rsidR="00B83D17" w:rsidRDefault="00FC08CC" w:rsidP="00852025">
      <w:pPr>
        <w:jc w:val="both"/>
        <w:rPr>
          <w:sz w:val="24"/>
          <w:szCs w:val="24"/>
        </w:rPr>
      </w:pPr>
      <w:hyperlink r:id="rId6" w:history="1">
        <w:r w:rsidR="00EA7992" w:rsidRPr="00646AA5">
          <w:rPr>
            <w:rStyle w:val="Hyperlink"/>
            <w:sz w:val="24"/>
            <w:szCs w:val="24"/>
          </w:rPr>
          <w:t>http://xlsxwriter.readthedocs.io/</w:t>
        </w:r>
      </w:hyperlink>
    </w:p>
    <w:p w:rsidR="00EA7992" w:rsidRPr="00A81218" w:rsidRDefault="00EA7992" w:rsidP="00852025">
      <w:pPr>
        <w:jc w:val="both"/>
        <w:rPr>
          <w:sz w:val="24"/>
          <w:szCs w:val="24"/>
        </w:rPr>
      </w:pPr>
    </w:p>
    <w:p w:rsidR="00502B1A" w:rsidRPr="00A81218" w:rsidRDefault="00502B1A" w:rsidP="00852025">
      <w:pPr>
        <w:jc w:val="both"/>
        <w:rPr>
          <w:sz w:val="24"/>
          <w:szCs w:val="24"/>
        </w:rPr>
      </w:pPr>
    </w:p>
    <w:sectPr w:rsidR="00502B1A" w:rsidRPr="00A81218" w:rsidSect="0066570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1E10"/>
    <w:multiLevelType w:val="hybridMultilevel"/>
    <w:tmpl w:val="F83A4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9232B"/>
    <w:multiLevelType w:val="hybridMultilevel"/>
    <w:tmpl w:val="B05E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17DB"/>
    <w:multiLevelType w:val="hybridMultilevel"/>
    <w:tmpl w:val="41DC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hammad Ahwar">
    <w15:presenceInfo w15:providerId="None" w15:userId="Muhammad Ahw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6A"/>
    <w:rsid w:val="00017507"/>
    <w:rsid w:val="00090C06"/>
    <w:rsid w:val="00096326"/>
    <w:rsid w:val="000B448A"/>
    <w:rsid w:val="000C21D5"/>
    <w:rsid w:val="001F45DA"/>
    <w:rsid w:val="00262AA5"/>
    <w:rsid w:val="00296FB2"/>
    <w:rsid w:val="00304F85"/>
    <w:rsid w:val="0031074B"/>
    <w:rsid w:val="00335BEF"/>
    <w:rsid w:val="0034796A"/>
    <w:rsid w:val="00367FFC"/>
    <w:rsid w:val="003943D3"/>
    <w:rsid w:val="003D7E98"/>
    <w:rsid w:val="003F24C2"/>
    <w:rsid w:val="00401851"/>
    <w:rsid w:val="004043C8"/>
    <w:rsid w:val="00406D86"/>
    <w:rsid w:val="004C66F7"/>
    <w:rsid w:val="004D58FB"/>
    <w:rsid w:val="00502B1A"/>
    <w:rsid w:val="005409B5"/>
    <w:rsid w:val="005E4477"/>
    <w:rsid w:val="0066570E"/>
    <w:rsid w:val="006955EA"/>
    <w:rsid w:val="006B5EAD"/>
    <w:rsid w:val="007A48BA"/>
    <w:rsid w:val="007C4E46"/>
    <w:rsid w:val="00833582"/>
    <w:rsid w:val="00852025"/>
    <w:rsid w:val="008916C9"/>
    <w:rsid w:val="008C2E53"/>
    <w:rsid w:val="009157B3"/>
    <w:rsid w:val="00940C82"/>
    <w:rsid w:val="00987400"/>
    <w:rsid w:val="009A31D3"/>
    <w:rsid w:val="009B3C06"/>
    <w:rsid w:val="00A81218"/>
    <w:rsid w:val="00B41D2C"/>
    <w:rsid w:val="00B72424"/>
    <w:rsid w:val="00B83A86"/>
    <w:rsid w:val="00B83D17"/>
    <w:rsid w:val="00B96EED"/>
    <w:rsid w:val="00BB0E5E"/>
    <w:rsid w:val="00BC1596"/>
    <w:rsid w:val="00BD63D6"/>
    <w:rsid w:val="00C266A4"/>
    <w:rsid w:val="00C27A7B"/>
    <w:rsid w:val="00C86ADF"/>
    <w:rsid w:val="00C874AF"/>
    <w:rsid w:val="00CB5D43"/>
    <w:rsid w:val="00D05662"/>
    <w:rsid w:val="00D06161"/>
    <w:rsid w:val="00D505C6"/>
    <w:rsid w:val="00DD246A"/>
    <w:rsid w:val="00DF2ECF"/>
    <w:rsid w:val="00E713AF"/>
    <w:rsid w:val="00E81A42"/>
    <w:rsid w:val="00EA7992"/>
    <w:rsid w:val="00F37D86"/>
    <w:rsid w:val="00FC08CC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5C91"/>
  <w15:chartTrackingRefBased/>
  <w15:docId w15:val="{583BBFC9-CD05-49E3-9D64-B9984BBB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3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9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lsxwriter.readthedocs.io/" TargetMode="External"/><Relationship Id="rId5" Type="http://schemas.openxmlformats.org/officeDocument/2006/relationships/hyperlink" Target="http://xlsxwriter.readthedocs.io/example_dem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khalid</dc:creator>
  <cp:keywords/>
  <dc:description/>
  <cp:lastModifiedBy>Muhammad Ahwar</cp:lastModifiedBy>
  <cp:revision>7</cp:revision>
  <dcterms:created xsi:type="dcterms:W3CDTF">2018-02-02T11:26:00Z</dcterms:created>
  <dcterms:modified xsi:type="dcterms:W3CDTF">2018-05-11T17:53:00Z</dcterms:modified>
</cp:coreProperties>
</file>